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Python via .NET 22.5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CF338C" w:rsidP="00CF338C">
      <w:r>
        <w:t>Hello</w:t>
      </w:r>
    </w:p>
    <w:p w:rsidR="00CF338C" w:rsidP="00CF338C">
      <w:r>
        <w:t>Rest</w:t>
      </w:r>
    </w:p>
    <w:p w:rsidR="00CF338C" w:rsidP="00CF338C">
      <w:pPr>
        <w:rPr>
          <w:del w:id="0" w:author="user" w:date="2022-06-03T00:00:00Z"/>
        </w:rPr>
      </w:pPr>
    </w:p>
    <w:p w:rsidR="00CF68BE">
      <w:bookmarkStart w:id="1" w:name="_GoBack"/>
      <w:bookmarkEnd w:id="1"/>
    </w:p>
    <w:sectPr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8C"/>
    <w:rsid w:val="00CF338C"/>
    <w:rsid w:val="00CF68BE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2022-06-03T09:14:00Z</dcterms:created>
  <dcterms:modified xsi:type="dcterms:W3CDTF">2022-06-03T09:16:00Z</dcterms:modified>
</cp:coreProperties>
</file>